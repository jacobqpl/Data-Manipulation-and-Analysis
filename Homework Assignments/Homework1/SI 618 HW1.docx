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2728E" w:rsidRDefault="00843705">
      <w:pPr>
        <w:rPr>
          <w:sz w:val="48"/>
          <w:szCs w:val="48"/>
        </w:rPr>
      </w:pPr>
      <w:r>
        <w:rPr>
          <w:sz w:val="48"/>
          <w:szCs w:val="48"/>
        </w:rPr>
        <w:t>SI 618 HW1</w:t>
      </w:r>
    </w:p>
    <w:p w14:paraId="00000002" w14:textId="62E58722" w:rsidR="0042728E" w:rsidRDefault="00843705">
      <w:pPr>
        <w:rPr>
          <w:b/>
          <w:i/>
        </w:rPr>
      </w:pPr>
      <w:bookmarkStart w:id="0" w:name="_heading=h.gjdgxs" w:colFirst="0" w:colLast="0"/>
      <w:bookmarkEnd w:id="0"/>
      <w:r>
        <w:rPr>
          <w:b/>
          <w:i/>
        </w:rPr>
        <w:t>This homework is due September 14</w:t>
      </w:r>
      <w:r>
        <w:rPr>
          <w:b/>
          <w:i/>
        </w:rPr>
        <w:t xml:space="preserve"> right before class (3:59pm). Please turn in your </w:t>
      </w:r>
      <w:proofErr w:type="spellStart"/>
      <w:r>
        <w:rPr>
          <w:b/>
          <w:i/>
        </w:rPr>
        <w:t>Jupyter</w:t>
      </w:r>
      <w:proofErr w:type="spellEnd"/>
      <w:r>
        <w:rPr>
          <w:b/>
          <w:i/>
        </w:rPr>
        <w:t xml:space="preserve"> notebook (</w:t>
      </w:r>
      <w:sdt>
        <w:sdtPr>
          <w:tag w:val="goog_rdk_0"/>
          <w:id w:val="-457635725"/>
        </w:sdtPr>
        <w:sdtEndPr/>
        <w:sdtContent>
          <w:ins w:id="1" w:author="Microsoft Office User" w:date="2019-09-03T13:36:00Z">
            <w:r>
              <w:rPr>
                <w:b/>
                <w:i/>
              </w:rPr>
              <w:t>&lt;</w:t>
            </w:r>
            <w:proofErr w:type="spellStart"/>
            <w:r>
              <w:rPr>
                <w:b/>
                <w:i/>
              </w:rPr>
              <w:t>uniqname</w:t>
            </w:r>
            <w:proofErr w:type="spellEnd"/>
            <w:r>
              <w:rPr>
                <w:b/>
                <w:i/>
              </w:rPr>
              <w:t>&gt;_si618_h1</w:t>
            </w:r>
          </w:ins>
        </w:sdtContent>
      </w:sdt>
      <w:r>
        <w:rPr>
          <w:b/>
          <w:i/>
        </w:rPr>
        <w:t xml:space="preserve">.ipynb and </w:t>
      </w:r>
      <w:sdt>
        <w:sdtPr>
          <w:tag w:val="goog_rdk_1"/>
          <w:id w:val="1764334024"/>
        </w:sdtPr>
        <w:sdtEndPr/>
        <w:sdtContent>
          <w:ins w:id="2" w:author="Microsoft Office User" w:date="2019-09-03T13:36:00Z">
            <w:r>
              <w:rPr>
                <w:b/>
                <w:i/>
              </w:rPr>
              <w:t>&lt;</w:t>
            </w:r>
            <w:proofErr w:type="spellStart"/>
            <w:r>
              <w:rPr>
                <w:b/>
                <w:i/>
              </w:rPr>
              <w:t>uniqname</w:t>
            </w:r>
            <w:proofErr w:type="spellEnd"/>
            <w:r>
              <w:rPr>
                <w:b/>
                <w:i/>
              </w:rPr>
              <w:t>&gt;_si618_h1</w:t>
            </w:r>
          </w:ins>
        </w:sdtContent>
      </w:sdt>
      <w:r>
        <w:rPr>
          <w:b/>
          <w:i/>
        </w:rPr>
        <w:t>.html files) through Canvas.</w:t>
      </w:r>
    </w:p>
    <w:p w14:paraId="00000003" w14:textId="77777777" w:rsidR="0042728E" w:rsidRDefault="0042728E"/>
    <w:p w14:paraId="00000004" w14:textId="77777777" w:rsidR="0042728E" w:rsidRDefault="00843705">
      <w:r>
        <w:t xml:space="preserve">You will use the book_data.csv obtained from </w:t>
      </w:r>
      <w:hyperlink r:id="rId6">
        <w:r>
          <w:rPr>
            <w:color w:val="0000FF"/>
            <w:u w:val="single"/>
          </w:rPr>
          <w:t>https://www.kaggle.com/meetnaren/goodreads-best-books-of-2018</w:t>
        </w:r>
      </w:hyperlink>
      <w:r>
        <w:t>. This dataset includes description of the best books in 2018 from Go</w:t>
      </w:r>
      <w:r>
        <w:t xml:space="preserve">odreads (book_data.csv) and the images of the covers </w:t>
      </w:r>
      <w:r>
        <w:rPr>
          <w:i/>
        </w:rPr>
        <w:t xml:space="preserve">(you will not use this in this homework). </w:t>
      </w:r>
    </w:p>
    <w:p w14:paraId="00000005" w14:textId="77777777" w:rsidR="0042728E" w:rsidRDefault="0042728E"/>
    <w:p w14:paraId="00000006" w14:textId="77777777" w:rsidR="0042728E" w:rsidRDefault="00843705">
      <w:r>
        <w:t>The csv file includes the following columns:</w:t>
      </w:r>
    </w:p>
    <w:p w14:paraId="00000007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book_authors</w:t>
      </w:r>
      <w:proofErr w:type="spellEnd"/>
      <w:r>
        <w:rPr>
          <w:color w:val="000000"/>
        </w:rPr>
        <w:t>: The author(s) of the book, separated by '|'</w:t>
      </w:r>
    </w:p>
    <w:p w14:paraId="00000008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book_desc</w:t>
      </w:r>
      <w:proofErr w:type="spellEnd"/>
      <w:r>
        <w:rPr>
          <w:color w:val="000000"/>
        </w:rPr>
        <w:t>: A description of the book, as found on the Go</w:t>
      </w:r>
      <w:r>
        <w:rPr>
          <w:color w:val="000000"/>
        </w:rPr>
        <w:t>odreads web page of the book</w:t>
      </w:r>
    </w:p>
    <w:p w14:paraId="00000009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book_edition</w:t>
      </w:r>
      <w:proofErr w:type="spellEnd"/>
      <w:r>
        <w:rPr>
          <w:color w:val="000000"/>
        </w:rPr>
        <w:t>: Edition of the book</w:t>
      </w:r>
    </w:p>
    <w:p w14:paraId="0000000A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book_format</w:t>
      </w:r>
      <w:proofErr w:type="spellEnd"/>
      <w:r>
        <w:rPr>
          <w:color w:val="000000"/>
        </w:rPr>
        <w:t>: Format of the book, i.e., hardcover, paperback, etc.</w:t>
      </w:r>
    </w:p>
    <w:p w14:paraId="0000000B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book_isbn</w:t>
      </w:r>
      <w:proofErr w:type="spellEnd"/>
      <w:r>
        <w:rPr>
          <w:color w:val="000000"/>
        </w:rPr>
        <w:t>: ISBN of the book, if found on the Goodreads page</w:t>
      </w:r>
    </w:p>
    <w:p w14:paraId="0000000C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book_pages</w:t>
      </w:r>
      <w:proofErr w:type="spellEnd"/>
      <w:r>
        <w:rPr>
          <w:color w:val="000000"/>
        </w:rPr>
        <w:t>: No. of pages</w:t>
      </w:r>
    </w:p>
    <w:p w14:paraId="0000000D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book_rating</w:t>
      </w:r>
      <w:proofErr w:type="spellEnd"/>
      <w:r>
        <w:rPr>
          <w:color w:val="000000"/>
        </w:rPr>
        <w:t>: Average rating given by users</w:t>
      </w:r>
    </w:p>
    <w:p w14:paraId="0000000E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book_rating_count</w:t>
      </w:r>
      <w:proofErr w:type="spellEnd"/>
      <w:r>
        <w:rPr>
          <w:color w:val="000000"/>
        </w:rPr>
        <w:t>: No. of ratings given by users</w:t>
      </w:r>
    </w:p>
    <w:p w14:paraId="0000000F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book_review_count</w:t>
      </w:r>
      <w:proofErr w:type="spellEnd"/>
      <w:r>
        <w:rPr>
          <w:color w:val="000000"/>
        </w:rPr>
        <w:t>: No. of reviews given by users</w:t>
      </w:r>
    </w:p>
    <w:p w14:paraId="00000010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book_title</w:t>
      </w:r>
      <w:proofErr w:type="spellEnd"/>
      <w:r>
        <w:rPr>
          <w:color w:val="000000"/>
        </w:rPr>
        <w:t>: Name of the book</w:t>
      </w:r>
    </w:p>
    <w:p w14:paraId="00000011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genres: Genres that the book belongs to; This is user-provided information</w:t>
      </w:r>
    </w:p>
    <w:p w14:paraId="00000012" w14:textId="77777777" w:rsidR="0042728E" w:rsidRDefault="008437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image_url</w:t>
      </w:r>
      <w:proofErr w:type="spellEnd"/>
      <w:r>
        <w:rPr>
          <w:color w:val="000000"/>
        </w:rPr>
        <w:t>: URL of the book cover image</w:t>
      </w:r>
    </w:p>
    <w:p w14:paraId="00000013" w14:textId="77777777" w:rsidR="0042728E" w:rsidRDefault="0042728E"/>
    <w:p w14:paraId="00000014" w14:textId="77777777" w:rsidR="0042728E" w:rsidRDefault="00843705">
      <w:pPr>
        <w:rPr>
          <w:b/>
        </w:rPr>
      </w:pPr>
      <w:r>
        <w:rPr>
          <w:b/>
        </w:rPr>
        <w:t>Please perfor</w:t>
      </w:r>
      <w:r>
        <w:rPr>
          <w:b/>
        </w:rPr>
        <w:t xml:space="preserve">m the following operations and turn in your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titled uniqname_si618_hw1.ipynb and the corresponding html page (uniqname_si618_hw1.html) through Canvas.</w:t>
      </w:r>
    </w:p>
    <w:p w14:paraId="00000015" w14:textId="77777777" w:rsidR="0042728E" w:rsidRDefault="0042728E"/>
    <w:p w14:paraId="00000016" w14:textId="77777777" w:rsidR="0042728E" w:rsidRDefault="00843705">
      <w:pPr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Introduction: (5 points)</w:t>
      </w:r>
    </w:p>
    <w:p w14:paraId="00000017" w14:textId="77777777" w:rsidR="0042728E" w:rsidRDefault="00843705">
      <w:pPr>
        <w:numPr>
          <w:ilvl w:val="1"/>
          <w:numId w:val="1"/>
        </w:numPr>
      </w:pPr>
      <w:r>
        <w:t>Q1: Mount drive and change directory to where ‘book_data.csv’ is located (0.5 point)</w:t>
      </w:r>
    </w:p>
    <w:p w14:paraId="00000018" w14:textId="77777777" w:rsidR="0042728E" w:rsidRDefault="00843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</w:t>
      </w:r>
      <w:r>
        <w:t>2</w:t>
      </w:r>
      <w:r>
        <w:rPr>
          <w:color w:val="000000"/>
        </w:rPr>
        <w:t>: Load the dataset. (</w:t>
      </w:r>
      <w:r>
        <w:t>0.5</w:t>
      </w:r>
      <w:r>
        <w:rPr>
          <w:color w:val="000000"/>
        </w:rPr>
        <w:t xml:space="preserve"> point)</w:t>
      </w:r>
    </w:p>
    <w:p w14:paraId="00000019" w14:textId="77777777" w:rsidR="0042728E" w:rsidRDefault="00843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</w:t>
      </w:r>
      <w:r>
        <w:t>3</w:t>
      </w:r>
      <w:r>
        <w:rPr>
          <w:color w:val="000000"/>
        </w:rPr>
        <w:t>: How many books are there? (2 points)</w:t>
      </w:r>
    </w:p>
    <w:p w14:paraId="0000001A" w14:textId="77777777" w:rsidR="0042728E" w:rsidRDefault="00843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</w:t>
      </w:r>
      <w:r>
        <w:t>4</w:t>
      </w:r>
      <w:r>
        <w:rPr>
          <w:color w:val="000000"/>
        </w:rPr>
        <w:t>: How many books have more than 1 author? (2 points)</w:t>
      </w:r>
    </w:p>
    <w:p w14:paraId="0000001B" w14:textId="77777777" w:rsidR="0042728E" w:rsidRDefault="0042728E"/>
    <w:p w14:paraId="0000001C" w14:textId="77777777" w:rsidR="0042728E" w:rsidRDefault="00843705">
      <w:pPr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Length: (30 points)</w:t>
      </w:r>
    </w:p>
    <w:p w14:paraId="0000001D" w14:textId="77777777" w:rsidR="0042728E" w:rsidRDefault="00843705">
      <w:pPr>
        <w:numPr>
          <w:ilvl w:val="1"/>
          <w:numId w:val="1"/>
        </w:numPr>
      </w:pPr>
      <w:r>
        <w:t>Q5: You will want to create a new column with the integer value of the number of pages. (If you remove rows in this process, please state why.) (15 points)</w:t>
      </w:r>
    </w:p>
    <w:p w14:paraId="0000001E" w14:textId="77777777" w:rsidR="0042728E" w:rsidRDefault="00843705">
      <w:pPr>
        <w:numPr>
          <w:ilvl w:val="1"/>
          <w:numId w:val="1"/>
        </w:numPr>
      </w:pPr>
      <w:r>
        <w:t>Q6: What is the average nu</w:t>
      </w:r>
      <w:r>
        <w:t>mber of pages? (5 points)</w:t>
      </w:r>
    </w:p>
    <w:p w14:paraId="0000001F" w14:textId="77777777" w:rsidR="0042728E" w:rsidRDefault="00843705">
      <w:pPr>
        <w:numPr>
          <w:ilvl w:val="1"/>
          <w:numId w:val="1"/>
        </w:numPr>
      </w:pPr>
      <w:r>
        <w:t>Q7: What is the median number of pages? (5 points)</w:t>
      </w:r>
    </w:p>
    <w:p w14:paraId="00000020" w14:textId="77777777" w:rsidR="0042728E" w:rsidRDefault="00843705">
      <w:pPr>
        <w:numPr>
          <w:ilvl w:val="1"/>
          <w:numId w:val="1"/>
        </w:numPr>
      </w:pPr>
      <w:r>
        <w:t xml:space="preserve">Q8: Does having more than 1 author result in a longer book on average? What is the average number of pages for books written by a single author? What is it for </w:t>
      </w:r>
      <w:r>
        <w:lastRenderedPageBreak/>
        <w:t>when there are at l</w:t>
      </w:r>
      <w:r>
        <w:t xml:space="preserve">east two authors? (We will do more careful analysis for these types of questions later. For now, we just want you to practice using some </w:t>
      </w:r>
      <w:proofErr w:type="spellStart"/>
      <w:r>
        <w:t>DataFrame</w:t>
      </w:r>
      <w:proofErr w:type="spellEnd"/>
      <w:r>
        <w:t xml:space="preserve"> functionalities). (5 points)</w:t>
      </w:r>
    </w:p>
    <w:p w14:paraId="00000021" w14:textId="77777777" w:rsidR="0042728E" w:rsidRDefault="0042728E">
      <w:pPr>
        <w:ind w:left="1440"/>
      </w:pPr>
    </w:p>
    <w:p w14:paraId="00000022" w14:textId="77777777" w:rsidR="0042728E" w:rsidRDefault="00843705">
      <w:pPr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Ratings: (30 points)</w:t>
      </w:r>
    </w:p>
    <w:p w14:paraId="00000023" w14:textId="77777777" w:rsidR="0042728E" w:rsidRDefault="00843705">
      <w:pPr>
        <w:numPr>
          <w:ilvl w:val="1"/>
          <w:numId w:val="1"/>
        </w:numPr>
      </w:pPr>
      <w:r>
        <w:t>Q9: How many books have at least a rating of 4.5? (2.5 poi</w:t>
      </w:r>
      <w:r>
        <w:t>nts)</w:t>
      </w:r>
    </w:p>
    <w:p w14:paraId="00000024" w14:textId="77777777" w:rsidR="0042728E" w:rsidRDefault="00843705">
      <w:pPr>
        <w:numPr>
          <w:ilvl w:val="1"/>
          <w:numId w:val="1"/>
        </w:numPr>
      </w:pPr>
      <w:r>
        <w:t>Q10: How about at most a rating of 4.25? (2.5 points)</w:t>
      </w:r>
    </w:p>
    <w:p w14:paraId="00000025" w14:textId="77777777" w:rsidR="0042728E" w:rsidRDefault="00843705">
      <w:pPr>
        <w:numPr>
          <w:ilvl w:val="1"/>
          <w:numId w:val="1"/>
        </w:numPr>
      </w:pPr>
      <w:r>
        <w:t>Q11: Discretize the ratings. (1,2,3,4,5). (15 points)</w:t>
      </w:r>
    </w:p>
    <w:p w14:paraId="00000026" w14:textId="77777777" w:rsidR="0042728E" w:rsidRDefault="00843705">
      <w:pPr>
        <w:numPr>
          <w:ilvl w:val="1"/>
          <w:numId w:val="1"/>
        </w:numPr>
      </w:pPr>
      <w:r>
        <w:t>Q12: For each of the discretized ratings (1,2,3,4,5), what is the average number of ratings? (5 points)</w:t>
      </w:r>
    </w:p>
    <w:p w14:paraId="00000027" w14:textId="77777777" w:rsidR="0042728E" w:rsidRDefault="00843705">
      <w:pPr>
        <w:numPr>
          <w:ilvl w:val="1"/>
          <w:numId w:val="1"/>
        </w:numPr>
      </w:pPr>
      <w:r>
        <w:t>Q13: How about the average number of au</w:t>
      </w:r>
      <w:r>
        <w:t>thors? (5 points)</w:t>
      </w:r>
    </w:p>
    <w:p w14:paraId="00000028" w14:textId="77777777" w:rsidR="0042728E" w:rsidRDefault="0042728E">
      <w:pPr>
        <w:ind w:left="1440"/>
      </w:pPr>
    </w:p>
    <w:p w14:paraId="00000029" w14:textId="77777777" w:rsidR="0042728E" w:rsidRDefault="00843705">
      <w:pPr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Genres: (35 points)</w:t>
      </w:r>
    </w:p>
    <w:p w14:paraId="0000002A" w14:textId="77777777" w:rsidR="0042728E" w:rsidRDefault="00843705">
      <w:pPr>
        <w:numPr>
          <w:ilvl w:val="1"/>
          <w:numId w:val="1"/>
        </w:numPr>
      </w:pPr>
      <w:r>
        <w:t xml:space="preserve">Q14: Create a new </w:t>
      </w:r>
      <w:proofErr w:type="spellStart"/>
      <w:r>
        <w:t>DataFrame</w:t>
      </w:r>
      <w:proofErr w:type="spellEnd"/>
      <w:r>
        <w:t>, exploding the rows with multiple genres such that it is one row per genre/book. (15 points)</w:t>
      </w:r>
    </w:p>
    <w:p w14:paraId="0000002B" w14:textId="77777777" w:rsidR="0042728E" w:rsidRDefault="00843705">
      <w:pPr>
        <w:numPr>
          <w:ilvl w:val="1"/>
          <w:numId w:val="1"/>
        </w:numPr>
      </w:pPr>
      <w:r>
        <w:t>Q15: What is the average rating of books from different genres? What is the median? (10 points)</w:t>
      </w:r>
    </w:p>
    <w:p w14:paraId="0000002C" w14:textId="77777777" w:rsidR="0042728E" w:rsidRDefault="00843705">
      <w:pPr>
        <w:numPr>
          <w:ilvl w:val="1"/>
          <w:numId w:val="1"/>
        </w:numPr>
      </w:pPr>
      <w:r>
        <w:t>Q16: What is the average length of books from different genres? What is the median? (10 points)</w:t>
      </w:r>
    </w:p>
    <w:p w14:paraId="0000002D" w14:textId="77777777" w:rsidR="0042728E" w:rsidRDefault="0042728E"/>
    <w:sectPr w:rsidR="00427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21AD"/>
    <w:multiLevelType w:val="multilevel"/>
    <w:tmpl w:val="63AA02BA"/>
    <w:lvl w:ilvl="0">
      <w:start w:val="1"/>
      <w:numFmt w:val="bullet"/>
      <w:lvlText w:val="⁃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09729DB"/>
    <w:multiLevelType w:val="multilevel"/>
    <w:tmpl w:val="BF9C73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8E"/>
    <w:rsid w:val="0042728E"/>
    <w:rsid w:val="0084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9700"/>
  <w15:docId w15:val="{4716970F-0048-F143-A31F-98BAD9B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24563F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9D4411"/>
  </w:style>
  <w:style w:type="character" w:customStyle="1" w:styleId="dataexplorercolumnscolumndescription-sc-16n86hz">
    <w:name w:val="dataexplorercolumns_columndescription-sc-16n86hz"/>
    <w:basedOn w:val="DefaultParagraphFont"/>
    <w:rsid w:val="009D4411"/>
  </w:style>
  <w:style w:type="paragraph" w:styleId="NormalWeb">
    <w:name w:val="Normal (Web)"/>
    <w:basedOn w:val="Normal"/>
    <w:uiPriority w:val="99"/>
    <w:semiHidden/>
    <w:unhideWhenUsed/>
    <w:rsid w:val="009D4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4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86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eetnaren/goodreads-best-books-of-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6hLI4WtkGu7IDLxkXrdpJwC9yg==">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Lee, Kevin</cp:lastModifiedBy>
  <cp:revision>2</cp:revision>
  <dcterms:created xsi:type="dcterms:W3CDTF">2019-09-03T00:23:00Z</dcterms:created>
  <dcterms:modified xsi:type="dcterms:W3CDTF">2020-08-31T21:15:00Z</dcterms:modified>
</cp:coreProperties>
</file>